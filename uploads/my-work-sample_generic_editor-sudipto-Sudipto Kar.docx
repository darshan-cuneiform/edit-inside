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7E" w:rsidRDefault="0059197E" w:rsidP="004612E4">
      <w:pPr>
        <w:rPr>
          <w:ins w:id="0" w:author="user" w:date="2020-11-16T13:49:00Z"/>
          <w:rFonts w:ascii="Verdana" w:eastAsia="Times New Roman" w:hAnsi="Verdana" w:cs="Calibri"/>
          <w:color w:val="000000"/>
          <w:sz w:val="16"/>
          <w:szCs w:val="16"/>
        </w:rPr>
      </w:pPr>
    </w:p>
    <w:p w:rsidR="003736AE" w:rsidRPr="003904AC" w:rsidRDefault="00C10BE5" w:rsidP="004612E4">
      <w:pPr>
        <w:rPr>
          <w:ins w:id="1" w:author="user" w:date="2020-11-06T09:32:00Z"/>
          <w:rFonts w:ascii="Verdana" w:eastAsia="Times New Roman" w:hAnsi="Verdana" w:cs="Calibri"/>
          <w:color w:val="000000"/>
          <w:sz w:val="16"/>
          <w:szCs w:val="16"/>
          <w:rPrChange w:id="2" w:author="user" w:date="2020-11-16T13:46:00Z">
            <w:rPr>
              <w:ins w:id="3" w:author="user" w:date="2020-11-06T09:32:00Z"/>
              <w:rFonts w:ascii="Calibri" w:eastAsia="Times New Roman" w:hAnsi="Calibri" w:cs="Calibri"/>
              <w:color w:val="000000"/>
            </w:rPr>
          </w:rPrChange>
        </w:rPr>
      </w:pPr>
      <w:ins w:id="4" w:author="user" w:date="2020-11-06T06:5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5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 xml:space="preserve">Old Spice, in </w:t>
        </w:r>
      </w:ins>
      <w:del w:id="6" w:author="user" w:date="2020-11-06T06:5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T</w:delText>
        </w:r>
      </w:del>
      <w:ins w:id="8" w:author="user" w:date="2020-11-06T09:3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9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i</w:t>
        </w:r>
      </w:ins>
      <w:ins w:id="10" w:author="user" w:date="2020-11-06T06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1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t</w:t>
        </w:r>
      </w:ins>
      <w:ins w:id="12" w:author="user" w:date="2020-11-06T09:3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3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s</w:t>
        </w:r>
      </w:ins>
      <w:ins w:id="14" w:author="user" w:date="2020-12-11T16:10:00Z">
        <w:r w:rsidR="00323E6F">
          <w:rPr>
            <w:rFonts w:ascii="Verdana" w:eastAsia="Times New Roman" w:hAnsi="Verdana" w:cs="Calibri"/>
            <w:color w:val="000000"/>
            <w:sz w:val="16"/>
            <w:szCs w:val="16"/>
          </w:rPr>
          <w:t xml:space="preserve"> </w:t>
        </w:r>
      </w:ins>
      <w:del w:id="15" w:author="user" w:date="2020-11-06T09:3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6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h</w:delText>
        </w:r>
      </w:del>
      <w:del w:id="17" w:author="user" w:date="2020-11-06T06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8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is</w:delText>
        </w:r>
      </w:del>
      <w:del w:id="19" w:author="user" w:date="2020-12-11T16:10:00Z">
        <w:r w:rsidRPr="00C10BE5" w:rsidDel="004C0FF1">
          <w:rPr>
            <w:rFonts w:ascii="Verdana" w:eastAsia="Times New Roman" w:hAnsi="Verdana" w:cs="Calibri"/>
            <w:color w:val="000000"/>
            <w:sz w:val="16"/>
            <w:szCs w:val="16"/>
            <w:rPrChange w:id="20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 xml:space="preserve"> </w:delText>
        </w:r>
      </w:del>
      <w:commentRangeStart w:id="21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22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1970s</w:t>
      </w:r>
      <w:commentRangeEnd w:id="21"/>
      <w:ins w:id="23" w:author="user" w:date="2020-11-21T18:06:00Z">
        <w:r w:rsidR="00634547">
          <w:rPr>
            <w:rFonts w:ascii="Verdana" w:eastAsia="Times New Roman" w:hAnsi="Verdana" w:cs="Calibri"/>
            <w:color w:val="000000"/>
            <w:sz w:val="16"/>
            <w:szCs w:val="16"/>
          </w:rPr>
          <w:t>’</w:t>
        </w:r>
      </w:ins>
      <w:r w:rsidRPr="00C10BE5">
        <w:rPr>
          <w:rStyle w:val="CommentReference"/>
          <w:rFonts w:ascii="Verdana" w:hAnsi="Verdana"/>
          <w:rPrChange w:id="24" w:author="user" w:date="2020-11-16T13:46:00Z">
            <w:rPr>
              <w:rStyle w:val="CommentReference"/>
            </w:rPr>
          </w:rPrChange>
        </w:rPr>
        <w:commentReference w:id="21"/>
      </w:r>
      <w:r w:rsidRPr="00C10BE5">
        <w:rPr>
          <w:rFonts w:ascii="Verdana" w:eastAsia="Times New Roman" w:hAnsi="Verdana" w:cs="Calibri"/>
          <w:color w:val="000000"/>
          <w:sz w:val="16"/>
          <w:szCs w:val="16"/>
          <w:rPrChange w:id="2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</w:t>
      </w:r>
      <w:ins w:id="26" w:author="user" w:date="2020-11-06T06:5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2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TV</w:t>
        </w:r>
      </w:ins>
      <w:del w:id="28" w:author="user" w:date="2020-11-06T06:5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29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tv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0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</w:t>
      </w:r>
      <w:del w:id="31" w:author="user" w:date="2020-11-06T06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commerical</w:delText>
        </w:r>
      </w:del>
      <w:ins w:id="33" w:author="user" w:date="2020-11-06T06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commercial,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3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</w:t>
      </w:r>
      <w:del w:id="36" w:author="user" w:date="2020-11-06T06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for old spice 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8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prove</w:t>
      </w:r>
      <w:ins w:id="39" w:author="user" w:date="2020-11-06T06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d</w:t>
        </w:r>
      </w:ins>
      <w:del w:id="41" w:author="user" w:date="2020-11-06T06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s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43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that a strong man dismounting </w:t>
      </w:r>
      <w:del w:id="44" w:author="user" w:date="2020-11-06T06:58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5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from 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46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a sail boat is a po</w:t>
      </w:r>
      <w:ins w:id="47" w:author="user" w:date="2020-11-06T08:45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8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tent</w:t>
        </w:r>
      </w:ins>
      <w:del w:id="49" w:author="user" w:date="2020-11-06T08:45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5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werful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51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</w:t>
      </w:r>
      <w:del w:id="52" w:author="user" w:date="2020-11-06T06:5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53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way to make an 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54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entrance. On</w:t>
      </w:r>
      <w:del w:id="55" w:author="user" w:date="2020-11-06T06:58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56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ce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57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</w:t>
      </w:r>
      <w:ins w:id="58" w:author="user" w:date="2020-11-06T06:58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59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his 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60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arriv</w:t>
      </w:r>
      <w:ins w:id="61" w:author="user" w:date="2020-11-06T06:5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6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al</w:t>
        </w:r>
      </w:ins>
      <w:del w:id="63" w:author="user" w:date="2020-11-06T06:5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6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ed</w:delText>
        </w:r>
      </w:del>
      <w:commentRangeStart w:id="65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66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,</w:t>
      </w:r>
      <w:commentRangeEnd w:id="65"/>
      <w:r w:rsidRPr="00C10BE5">
        <w:rPr>
          <w:rStyle w:val="CommentReference"/>
          <w:rFonts w:ascii="Verdana" w:hAnsi="Verdana"/>
          <w:rPrChange w:id="67" w:author="user" w:date="2020-11-16T13:46:00Z">
            <w:rPr>
              <w:rStyle w:val="CommentReference"/>
            </w:rPr>
          </w:rPrChange>
        </w:rPr>
        <w:commentReference w:id="65"/>
      </w:r>
      <w:r w:rsidRPr="00C10BE5">
        <w:rPr>
          <w:rFonts w:ascii="Verdana" w:eastAsia="Times New Roman" w:hAnsi="Verdana" w:cs="Calibri"/>
          <w:color w:val="000000"/>
          <w:sz w:val="16"/>
          <w:szCs w:val="16"/>
          <w:rPrChange w:id="68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the middle</w:t>
      </w:r>
      <w:ins w:id="69" w:author="user" w:date="2020-11-06T06:5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-</w:t>
        </w:r>
      </w:ins>
      <w:del w:id="71" w:author="user" w:date="2020-11-06T06:5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 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73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age</w:t>
      </w:r>
      <w:ins w:id="74" w:author="user" w:date="2020-11-06T07:0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5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d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76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man strides to jaunty </w:t>
      </w:r>
      <w:del w:id="77" w:author="user" w:date="2020-11-06T08:4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8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music </w:delText>
        </w:r>
      </w:del>
      <w:ins w:id="79" w:author="user" w:date="2020-11-06T08:4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, </w:t>
        </w:r>
      </w:ins>
      <w:del w:id="81" w:author="user" w:date="2020-11-06T07:0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spreading old spice to </w:delText>
        </w:r>
      </w:del>
      <w:ins w:id="83" w:author="user" w:date="2020-11-06T07:0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telling 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fellow neighbors</w:t>
      </w:r>
      <w:ins w:id="86" w:author="user" w:date="2020-11-06T07:05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 </w:t>
        </w:r>
      </w:ins>
      <w:del w:id="88" w:author="user" w:date="2020-11-06T07:0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9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 telling them 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90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to "</w:t>
      </w:r>
      <w:del w:id="91" w:author="user" w:date="2020-11-06T08:5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9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w</w:delText>
        </w:r>
      </w:del>
      <w:ins w:id="93" w:author="user" w:date="2020-11-06T08:5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9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W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9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ake up with </w:t>
      </w:r>
      <w:del w:id="96" w:author="user" w:date="2020-11-06T08:5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9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o</w:delText>
        </w:r>
      </w:del>
      <w:ins w:id="98" w:author="user" w:date="2020-11-06T08:5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99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O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100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ld </w:t>
      </w:r>
      <w:del w:id="101" w:author="user" w:date="2020-11-06T08:5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0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s</w:delText>
        </w:r>
      </w:del>
      <w:ins w:id="103" w:author="user" w:date="2020-11-06T08:5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0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S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10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pice and feel the freshness of </w:t>
      </w:r>
      <w:ins w:id="106" w:author="user" w:date="2020-11-06T07:05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0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the 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108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open sea</w:t>
      </w:r>
      <w:ins w:id="109" w:author="user" w:date="2020-11-06T08:5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1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.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111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"</w:t>
      </w:r>
      <w:ins w:id="112" w:author="user" w:date="2020-11-06T07:0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13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 </w:t>
        </w:r>
      </w:ins>
      <w:commentRangeStart w:id="114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11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I</w:t>
      </w:r>
      <w:commentRangeEnd w:id="114"/>
      <w:r w:rsidRPr="00C10BE5">
        <w:rPr>
          <w:rStyle w:val="CommentReference"/>
          <w:rFonts w:ascii="Verdana" w:hAnsi="Verdana"/>
          <w:rPrChange w:id="116" w:author="user" w:date="2020-11-16T13:46:00Z">
            <w:rPr>
              <w:rStyle w:val="CommentReference"/>
            </w:rPr>
          </w:rPrChange>
        </w:rPr>
        <w:commentReference w:id="114"/>
      </w:r>
      <w:r w:rsidRPr="00C10BE5">
        <w:rPr>
          <w:rFonts w:ascii="Verdana" w:eastAsia="Times New Roman" w:hAnsi="Verdana" w:cs="Calibri"/>
          <w:color w:val="000000"/>
          <w:sz w:val="16"/>
          <w:szCs w:val="16"/>
          <w:rPrChange w:id="117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don’t know about you guys</w:t>
      </w:r>
      <w:ins w:id="118" w:author="user" w:date="2020-11-06T08:5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19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,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120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but after watching the commer</w:t>
      </w:r>
      <w:del w:id="121" w:author="user" w:date="2020-11-06T07:0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2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i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123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c</w:t>
      </w:r>
      <w:ins w:id="124" w:author="user" w:date="2020-11-06T07:0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25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i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126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al, </w:t>
      </w:r>
      <w:del w:id="127" w:author="user" w:date="2020-11-06T08:44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28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o</w:delText>
        </w:r>
      </w:del>
      <w:ins w:id="129" w:author="user" w:date="2020-11-06T08:44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3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O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131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ld </w:t>
      </w:r>
      <w:del w:id="132" w:author="user" w:date="2020-11-06T08:44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33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s</w:delText>
        </w:r>
      </w:del>
      <w:ins w:id="134" w:author="user" w:date="2020-11-06T08:44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135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S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136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pice </w:t>
      </w:r>
    </w:p>
    <w:p w:rsidR="00854D69" w:rsidRPr="003904AC" w:rsidRDefault="00854D69" w:rsidP="004612E4">
      <w:pPr>
        <w:rPr>
          <w:rStyle w:val="normaltextrun"/>
          <w:rFonts w:ascii="Verdana" w:eastAsia="Times New Roman" w:hAnsi="Verdana" w:cs="Times New Roman"/>
          <w:sz w:val="16"/>
          <w:szCs w:val="16"/>
          <w:rPrChange w:id="137" w:author="user" w:date="2020-11-16T13:46:00Z">
            <w:rPr>
              <w:rStyle w:val="normaltextrun"/>
              <w:rFonts w:ascii="Times New Roman" w:eastAsia="Times New Roman" w:hAnsi="Times New Roman" w:cs="Times New Roman"/>
            </w:rPr>
          </w:rPrChange>
        </w:rPr>
      </w:pPr>
    </w:p>
    <w:p w:rsidR="003736AE" w:rsidRPr="003904AC" w:rsidRDefault="00C10BE5" w:rsidP="003736AE">
      <w:pPr>
        <w:rPr>
          <w:rStyle w:val="normaltextrun"/>
          <w:rFonts w:ascii="Verdana" w:hAnsi="Verdana" w:cs="Calibri"/>
          <w:color w:val="000000"/>
          <w:sz w:val="16"/>
          <w:szCs w:val="16"/>
          <w:rPrChange w:id="138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</w:pPr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39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Decades later, </w:t>
      </w:r>
      <w:ins w:id="140" w:author="user" w:date="2020-11-06T07:0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41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 xml:space="preserve">in the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42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early 2000s, </w:t>
      </w:r>
      <w:del w:id="143" w:author="user" w:date="2020-11-06T07:0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44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o</w:delText>
        </w:r>
      </w:del>
      <w:ins w:id="145" w:author="user" w:date="2020-11-06T07:0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4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O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47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ld </w:t>
      </w:r>
      <w:del w:id="148" w:author="user" w:date="2020-11-06T07:0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49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s</w:delText>
        </w:r>
      </w:del>
      <w:ins w:id="150" w:author="user" w:date="2020-11-06T07:0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51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52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pice </w:t>
      </w:r>
      <w:del w:id="153" w:author="user" w:date="2020-11-06T07:0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54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 xml:space="preserve">has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55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consistently controlled the men</w:t>
      </w:r>
      <w:ins w:id="156" w:author="user" w:date="2020-11-06T07:0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57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’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58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s deodorant market, but </w:t>
      </w:r>
      <w:del w:id="159" w:author="user" w:date="2020-11-06T07:1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60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w</w:delText>
        </w:r>
      </w:del>
      <w:del w:id="161" w:author="user" w:date="2020-11-06T07:1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62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hen</w:delText>
        </w:r>
      </w:del>
      <w:del w:id="163" w:author="user" w:date="2020-11-06T07:1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64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 xml:space="preserve">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65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Axe</w:t>
      </w:r>
      <w:ins w:id="166" w:author="user" w:date="2020-11-06T07:1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67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’s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68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 </w:t>
      </w:r>
      <w:del w:id="169" w:author="user" w:date="2020-11-06T07:1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70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ent</w:delText>
        </w:r>
      </w:del>
      <w:del w:id="171" w:author="user" w:date="2020-11-06T07:1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72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e</w:delText>
        </w:r>
      </w:del>
      <w:del w:id="173" w:author="user" w:date="2020-11-06T07:1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74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r</w:delText>
        </w:r>
      </w:del>
      <w:del w:id="175" w:author="user" w:date="2020-11-06T07:1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7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ed</w:delText>
        </w:r>
      </w:del>
      <w:del w:id="177" w:author="user" w:date="2020-11-06T07:1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78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 xml:space="preserve"> with a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79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clever</w:t>
      </w:r>
      <w:ins w:id="180" w:author="user" w:date="2020-11-06T07:0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81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er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82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 campaign</w:t>
      </w:r>
      <w:del w:id="183" w:author="user" w:date="2020-11-06T07:1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84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 xml:space="preserve">, </w:delText>
        </w:r>
      </w:del>
      <w:del w:id="185" w:author="user" w:date="2020-11-06T07:0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8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 xml:space="preserve">old spice </w:delText>
        </w:r>
      </w:del>
      <w:ins w:id="187" w:author="user" w:date="2020-11-06T07:0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88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 xml:space="preserve">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89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started </w:t>
      </w:r>
      <w:ins w:id="190" w:author="user" w:date="2020-11-06T07:1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91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denting</w:t>
        </w:r>
      </w:ins>
      <w:del w:id="192" w:author="user" w:date="2020-11-06T07:1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93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losing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94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 </w:t>
      </w:r>
      <w:ins w:id="195" w:author="user" w:date="2020-11-06T07:0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9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 xml:space="preserve">its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197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market share. </w:t>
      </w:r>
      <w:del w:id="198" w:author="user" w:date="2020-11-06T07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199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It was at that point p</w:delText>
        </w:r>
      </w:del>
      <w:ins w:id="200" w:author="user" w:date="2020-11-06T07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01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P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02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roctor &amp; </w:t>
      </w:r>
      <w:del w:id="203" w:author="user" w:date="2020-11-06T07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04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g</w:delText>
        </w:r>
      </w:del>
      <w:ins w:id="205" w:author="user" w:date="2020-11-06T07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0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G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07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amble </w:t>
      </w:r>
      <w:ins w:id="208" w:author="user" w:date="2020-11-06T07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09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 xml:space="preserve">then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10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deci</w:t>
      </w:r>
      <w:ins w:id="211" w:author="user" w:date="2020-11-06T07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12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d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13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ed to reinvent the brand to reach out to a younger demographic. Old </w:t>
      </w:r>
      <w:del w:id="214" w:author="user" w:date="2020-11-06T07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15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s</w:delText>
        </w:r>
      </w:del>
      <w:ins w:id="216" w:author="user" w:date="2020-11-06T07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17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18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pice </w:t>
      </w:r>
      <w:ins w:id="219" w:author="user" w:date="2020-11-06T07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20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 xml:space="preserve">had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21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realized they were in a sticky situation and needed to change their dynamic </w:t>
      </w:r>
      <w:del w:id="222" w:author="user" w:date="2020-11-06T07:1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23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 xml:space="preserve">around if they wanted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24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to get back on top. </w:t>
      </w:r>
      <w:del w:id="225" w:author="user" w:date="2020-11-06T07:1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2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t</w:delText>
        </w:r>
      </w:del>
      <w:ins w:id="227" w:author="user" w:date="2020-11-06T07:1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28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T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29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his led to the </w:t>
      </w:r>
      <w:del w:id="230" w:author="user" w:date="2020-11-06T08:5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31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development of the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32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 </w:t>
      </w:r>
      <w:del w:id="233" w:author="user" w:date="2020-11-06T07:1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34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"</w:delText>
        </w:r>
      </w:del>
      <w:del w:id="235" w:author="user" w:date="2020-11-06T07:1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3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o</w:delText>
        </w:r>
      </w:del>
      <w:ins w:id="237" w:author="user" w:date="2020-11-06T07:1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38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O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39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ld </w:t>
      </w:r>
      <w:del w:id="240" w:author="user" w:date="2020-11-06T07:1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41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s</w:delText>
        </w:r>
      </w:del>
      <w:ins w:id="242" w:author="user" w:date="2020-11-06T07:1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43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44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pice</w:t>
      </w:r>
      <w:del w:id="245" w:author="user" w:date="2020-11-06T07:1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4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"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47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 </w:t>
      </w:r>
      <w:proofErr w:type="spellStart"/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48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Manbook</w:t>
      </w:r>
      <w:proofErr w:type="spellEnd"/>
      <w:ins w:id="249" w:author="user" w:date="2020-11-06T07:1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50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 xml:space="preserve">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51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(</w:t>
      </w:r>
      <w:del w:id="252" w:author="user" w:date="2020-11-06T07:1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53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 xml:space="preserve">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54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picture above)</w:t>
      </w:r>
      <w:ins w:id="255" w:author="user" w:date="2020-11-06T07:1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5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 xml:space="preserve"> </w:t>
        </w:r>
      </w:ins>
      <w:ins w:id="257" w:author="user" w:date="2020-11-06T07:1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58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depicting</w:t>
        </w:r>
      </w:ins>
      <w:del w:id="259" w:author="user" w:date="2020-11-06T07:1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60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which expressed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61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 the principles behind the </w:t>
      </w:r>
      <w:del w:id="262" w:author="user" w:date="2020-11-06T07:1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63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 xml:space="preserve">old spice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64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brand.  Old </w:t>
      </w:r>
      <w:del w:id="265" w:author="user" w:date="2020-11-06T07:1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6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s</w:delText>
        </w:r>
      </w:del>
      <w:ins w:id="267" w:author="user" w:date="2020-11-06T07:1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68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69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pice</w:t>
      </w:r>
      <w:ins w:id="270" w:author="user" w:date="2020-11-06T08:5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71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’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72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s </w:t>
      </w:r>
      <w:commentRangeStart w:id="273"/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74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unique</w:t>
      </w:r>
      <w:commentRangeEnd w:id="273"/>
      <w:r w:rsidRPr="00C10BE5">
        <w:rPr>
          <w:rStyle w:val="CommentReference"/>
          <w:rFonts w:ascii="Verdana" w:hAnsi="Verdana"/>
          <w:rPrChange w:id="275" w:author="user" w:date="2020-11-16T13:46:00Z">
            <w:rPr>
              <w:rStyle w:val="CommentReference"/>
            </w:rPr>
          </w:rPrChange>
        </w:rPr>
        <w:commentReference w:id="273"/>
      </w:r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76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 campaign inspired </w:t>
      </w:r>
      <w:del w:id="277" w:author="user" w:date="2020-11-06T07:1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78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 xml:space="preserve">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79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new ways to engage consumers</w:t>
      </w:r>
      <w:ins w:id="280" w:author="user" w:date="2020-11-06T07:1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81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,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82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 and the identity demonstrated in the </w:t>
      </w:r>
      <w:proofErr w:type="spellStart"/>
      <w:r w:rsidRPr="00C10BE5">
        <w:rPr>
          <w:rStyle w:val="spellingerror"/>
          <w:rFonts w:ascii="Verdana" w:hAnsi="Verdana" w:cs="Calibri"/>
          <w:color w:val="000000"/>
          <w:sz w:val="16"/>
          <w:szCs w:val="16"/>
          <w:rPrChange w:id="283" w:author="user" w:date="2020-11-16T13:46:00Z">
            <w:rPr>
              <w:rStyle w:val="spellingerror"/>
              <w:rFonts w:ascii="Calibri" w:hAnsi="Calibri" w:cs="Calibri"/>
              <w:color w:val="000000"/>
            </w:rPr>
          </w:rPrChange>
        </w:rPr>
        <w:t>Manbook</w:t>
      </w:r>
      <w:proofErr w:type="spellEnd"/>
      <w:del w:id="284" w:author="user" w:date="2020-11-06T07:18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85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 xml:space="preserve"> was later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86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 </w:t>
      </w:r>
      <w:r w:rsidRPr="00C10BE5">
        <w:rPr>
          <w:rStyle w:val="spellingerror"/>
          <w:rFonts w:ascii="Verdana" w:hAnsi="Verdana" w:cs="Calibri"/>
          <w:color w:val="000000"/>
          <w:sz w:val="16"/>
          <w:szCs w:val="16"/>
          <w:rPrChange w:id="287" w:author="user" w:date="2020-11-16T13:46:00Z">
            <w:rPr>
              <w:rStyle w:val="spellingerror"/>
              <w:rFonts w:ascii="Calibri" w:hAnsi="Calibri" w:cs="Calibri"/>
              <w:color w:val="000000"/>
            </w:rPr>
          </w:rPrChange>
        </w:rPr>
        <w:t>exten</w:t>
      </w:r>
      <w:ins w:id="288" w:author="user" w:date="2020-11-06T07:18:00Z">
        <w:r w:rsidRPr="00C10BE5">
          <w:rPr>
            <w:rStyle w:val="spellingerror"/>
            <w:rFonts w:ascii="Verdana" w:hAnsi="Verdana" w:cs="Calibri"/>
            <w:color w:val="000000"/>
            <w:sz w:val="16"/>
            <w:szCs w:val="16"/>
            <w:rPrChange w:id="289" w:author="user" w:date="2020-11-16T13:46:00Z">
              <w:rPr>
                <w:rStyle w:val="spellingerror"/>
                <w:rFonts w:ascii="Calibri" w:hAnsi="Calibri" w:cs="Calibri"/>
                <w:color w:val="000000"/>
              </w:rPr>
            </w:rPrChange>
          </w:rPr>
          <w:t>d</w:t>
        </w:r>
      </w:ins>
      <w:r w:rsidRPr="00C10BE5">
        <w:rPr>
          <w:rStyle w:val="spellingerror"/>
          <w:rFonts w:ascii="Verdana" w:hAnsi="Verdana" w:cs="Calibri"/>
          <w:color w:val="000000"/>
          <w:sz w:val="16"/>
          <w:szCs w:val="16"/>
          <w:rPrChange w:id="290" w:author="user" w:date="2020-11-16T13:46:00Z">
            <w:rPr>
              <w:rStyle w:val="spellingerror"/>
              <w:rFonts w:ascii="Calibri" w:hAnsi="Calibri" w:cs="Calibri"/>
              <w:color w:val="000000"/>
            </w:rPr>
          </w:rPrChange>
        </w:rPr>
        <w:t>ed</w:t>
      </w:r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91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 xml:space="preserve"> to </w:t>
      </w:r>
      <w:ins w:id="292" w:author="user" w:date="2020-11-06T08:5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93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i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294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t</w:t>
      </w:r>
      <w:ins w:id="295" w:author="user" w:date="2020-11-06T08:5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96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t>s</w:t>
        </w:r>
      </w:ins>
      <w:del w:id="297" w:author="user" w:date="2020-11-06T08:5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298" w:author="user" w:date="2020-11-16T13:46:00Z">
              <w:rPr>
                <w:rStyle w:val="normaltextrun"/>
                <w:rFonts w:ascii="Calibri" w:hAnsi="Calibri" w:cs="Calibri"/>
                <w:color w:val="000000"/>
              </w:rPr>
            </w:rPrChange>
          </w:rPr>
          <w:delText>he</w:delText>
        </w:r>
      </w:del>
      <w:r w:rsidR="003736AE" w:rsidRPr="0059197E">
        <w:rPr>
          <w:rStyle w:val="normaltextrun"/>
          <w:rFonts w:ascii="Calibri" w:hAnsi="Calibri" w:cs="Calibri"/>
          <w:color w:val="000000"/>
        </w:rPr>
        <w:t xml:space="preserve"> </w:t>
      </w:r>
      <w:commentRangeStart w:id="299"/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300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packaging</w:t>
      </w:r>
      <w:commentRangeEnd w:id="299"/>
      <w:r w:rsidR="0068404E">
        <w:rPr>
          <w:rStyle w:val="CommentReference"/>
        </w:rPr>
        <w:commentReference w:id="299"/>
      </w:r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301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  <w:t>  </w:t>
      </w:r>
    </w:p>
    <w:p w:rsidR="003736AE" w:rsidRPr="003904AC" w:rsidRDefault="003736AE" w:rsidP="003736AE">
      <w:pPr>
        <w:rPr>
          <w:rStyle w:val="normaltextrun"/>
          <w:rFonts w:ascii="Verdana" w:hAnsi="Verdana" w:cs="Calibri"/>
          <w:color w:val="000000"/>
          <w:sz w:val="16"/>
          <w:szCs w:val="16"/>
          <w:rPrChange w:id="302" w:author="user" w:date="2020-11-16T13:46:00Z">
            <w:rPr>
              <w:rStyle w:val="normaltextrun"/>
              <w:rFonts w:ascii="Calibri" w:hAnsi="Calibri" w:cs="Calibri"/>
              <w:color w:val="000000"/>
            </w:rPr>
          </w:rPrChange>
        </w:rPr>
      </w:pPr>
    </w:p>
    <w:p w:rsidR="003736AE" w:rsidRPr="003904AC" w:rsidRDefault="00C10BE5" w:rsidP="003736AE">
      <w:pPr>
        <w:rPr>
          <w:rFonts w:ascii="Verdana" w:eastAsia="Times New Roman" w:hAnsi="Verdana" w:cs="Calibri"/>
          <w:color w:val="000000"/>
          <w:sz w:val="16"/>
          <w:szCs w:val="16"/>
          <w:rPrChange w:id="303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</w:pPr>
      <w:r w:rsidRPr="00C10BE5">
        <w:rPr>
          <w:rStyle w:val="eop"/>
          <w:rFonts w:ascii="Verdana" w:hAnsi="Calibri" w:cs="Calibri"/>
          <w:sz w:val="16"/>
          <w:szCs w:val="16"/>
          <w:rPrChange w:id="304" w:author="user" w:date="2020-11-16T13:46:00Z">
            <w:rPr>
              <w:rStyle w:val="eop"/>
              <w:rFonts w:ascii="Calibri" w:hAnsi="Calibri" w:cs="Calibri"/>
            </w:rPr>
          </w:rPrChange>
        </w:rPr>
        <w:t>​</w:t>
      </w:r>
      <w:ins w:id="305" w:author="user" w:date="2020-11-06T07:19:00Z">
        <w:r w:rsidRPr="00C10BE5">
          <w:rPr>
            <w:rStyle w:val="eop"/>
            <w:rFonts w:ascii="Verdana" w:hAnsi="Verdana" w:cs="Calibri"/>
            <w:sz w:val="16"/>
            <w:szCs w:val="16"/>
            <w:rPrChange w:id="306" w:author="user" w:date="2020-11-16T13:46:00Z">
              <w:rPr>
                <w:rStyle w:val="eop"/>
                <w:rFonts w:ascii="Calibri" w:hAnsi="Calibri" w:cs="Calibri"/>
              </w:rPr>
            </w:rPrChange>
          </w:rPr>
          <w:t>Before</w:t>
        </w:r>
      </w:ins>
      <w:del w:id="307" w:author="user" w:date="2020-11-06T07:1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08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Prior to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09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2010</w:t>
      </w:r>
      <w:del w:id="310" w:author="user" w:date="2020-11-06T07:24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11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 xml:space="preserve"> </w:delText>
        </w:r>
      </w:del>
      <w:commentRangeStart w:id="312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313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,</w:t>
      </w:r>
      <w:commentRangeEnd w:id="312"/>
      <w:r w:rsidRPr="00C10BE5">
        <w:rPr>
          <w:rStyle w:val="CommentReference"/>
          <w:rFonts w:ascii="Verdana" w:hAnsi="Verdana"/>
          <w:rPrChange w:id="314" w:author="user" w:date="2020-11-16T13:46:00Z">
            <w:rPr>
              <w:rStyle w:val="CommentReference"/>
            </w:rPr>
          </w:rPrChange>
        </w:rPr>
        <w:commentReference w:id="312"/>
      </w:r>
      <w:ins w:id="315" w:author="user" w:date="2020-11-06T07:1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16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 </w:t>
        </w:r>
      </w:ins>
      <w:del w:id="317" w:author="user" w:date="2020-11-06T07:1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18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o</w:delText>
        </w:r>
      </w:del>
      <w:ins w:id="319" w:author="user" w:date="2020-11-06T07:1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2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O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321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ld </w:t>
      </w:r>
      <w:del w:id="322" w:author="user" w:date="2020-11-06T07:1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23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s</w:delText>
        </w:r>
      </w:del>
      <w:ins w:id="324" w:author="user" w:date="2020-11-06T07:1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25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S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326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pice</w:t>
      </w:r>
      <w:del w:id="327" w:author="user" w:date="2020-11-06T08:5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28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s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29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target</w:t>
      </w:r>
      <w:ins w:id="330" w:author="user" w:date="2020-11-06T07:2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31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ed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332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</w:t>
      </w:r>
      <w:del w:id="333" w:author="user" w:date="2020-11-06T07:2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3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market consisted of </w:delText>
        </w:r>
      </w:del>
      <w:ins w:id="335" w:author="user" w:date="2020-11-06T07:2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36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me</w:t>
        </w:r>
      </w:ins>
      <w:ins w:id="337" w:author="user" w:date="2020-11-06T07:2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38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n </w:t>
        </w:r>
      </w:ins>
      <w:ins w:id="339" w:author="user" w:date="2020-11-06T08:5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4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aged 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341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40</w:t>
      </w:r>
      <w:ins w:id="342" w:author="user" w:date="2020-11-06T08:58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43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 to</w:t>
        </w:r>
      </w:ins>
      <w:del w:id="344" w:author="user" w:date="2020-11-06T08:58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45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-</w:delText>
        </w:r>
      </w:del>
      <w:ins w:id="346" w:author="user" w:date="2020-11-06T08:58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4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 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348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60</w:t>
      </w:r>
      <w:del w:id="349" w:author="user" w:date="2020-11-06T08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5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 year </w:delText>
        </w:r>
      </w:del>
      <w:del w:id="351" w:author="user" w:date="2020-11-06T08:5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5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old</w:delText>
        </w:r>
      </w:del>
      <w:del w:id="353" w:author="user" w:date="2020-11-06T07:2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5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men</w:delText>
        </w:r>
      </w:del>
      <w:ins w:id="355" w:author="user" w:date="2020-11-06T07:2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56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.</w:t>
        </w:r>
      </w:ins>
      <w:del w:id="357" w:author="user" w:date="2020-11-06T07:2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58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,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59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</w:t>
      </w:r>
      <w:ins w:id="360" w:author="user" w:date="2020-11-06T07:2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61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H</w:t>
        </w:r>
      </w:ins>
      <w:del w:id="362" w:author="user" w:date="2020-11-06T07:2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63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h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64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owever, </w:t>
      </w:r>
      <w:ins w:id="365" w:author="user" w:date="2020-11-06T07:2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66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with</w:t>
        </w:r>
      </w:ins>
      <w:del w:id="367" w:author="user" w:date="2020-11-06T07:2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68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after  finding  that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69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women</w:t>
      </w:r>
      <w:del w:id="370" w:author="user" w:date="2020-11-06T07:2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71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 were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72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</w:t>
      </w:r>
      <w:ins w:id="373" w:author="user" w:date="2020-11-06T08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7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d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37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r</w:t>
      </w:r>
      <w:ins w:id="376" w:author="user" w:date="2020-11-06T08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7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iving</w:t>
        </w:r>
      </w:ins>
      <w:del w:id="378" w:author="user" w:date="2020-11-06T08:5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79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esponsible for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80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60% of body</w:t>
      </w:r>
      <w:ins w:id="381" w:author="user" w:date="2020-11-06T07:38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8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 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383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wash </w:t>
      </w:r>
      <w:ins w:id="384" w:author="user" w:date="2020-11-06T07:2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85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sales</w:t>
        </w:r>
      </w:ins>
      <w:del w:id="386" w:author="user" w:date="2020-11-06T07:2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8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purchases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88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, </w:t>
      </w:r>
      <w:ins w:id="389" w:author="user" w:date="2020-11-06T07:25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9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O</w:t>
        </w:r>
      </w:ins>
      <w:del w:id="391" w:author="user" w:date="2020-11-06T07:25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9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o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393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ld </w:t>
      </w:r>
      <w:del w:id="394" w:author="user" w:date="2020-11-06T07:25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95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s</w:delText>
        </w:r>
      </w:del>
      <w:ins w:id="396" w:author="user" w:date="2020-11-06T07:25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39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S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398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pice released this paid media ad, the </w:t>
      </w:r>
      <w:ins w:id="399" w:author="user" w:date="2020-11-06T07:2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0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“</w:t>
        </w:r>
      </w:ins>
      <w:del w:id="401" w:author="user" w:date="2020-11-06T07:3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0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s</w:delText>
        </w:r>
      </w:del>
      <w:ins w:id="403" w:author="user" w:date="2020-11-06T07:3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0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S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0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mell like a man, man</w:t>
      </w:r>
      <w:ins w:id="406" w:author="user" w:date="2020-11-06T07:3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0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.</w:t>
        </w:r>
      </w:ins>
      <w:ins w:id="408" w:author="user" w:date="2020-11-06T07:2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09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”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10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campaign. This ad quickly </w:t>
      </w:r>
      <w:ins w:id="411" w:author="user" w:date="2020-11-06T07:2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1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went </w:t>
        </w:r>
      </w:ins>
      <w:del w:id="413" w:author="user" w:date="2020-11-06T07:2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1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became a 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41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viral</w:t>
      </w:r>
      <w:del w:id="416" w:author="user" w:date="2020-11-06T07:2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1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 sensation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418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and won the </w:t>
      </w:r>
      <w:del w:id="419" w:author="user" w:date="2020-11-06T07:2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2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c</w:delText>
        </w:r>
      </w:del>
      <w:ins w:id="421" w:author="user" w:date="2020-11-06T07:2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2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C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23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annes</w:t>
      </w:r>
      <w:ins w:id="424" w:author="user" w:date="2020-11-06T07:2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25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 </w:t>
        </w:r>
      </w:ins>
      <w:del w:id="426" w:author="user" w:date="2020-11-06T20:2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2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l</w:delText>
        </w:r>
      </w:del>
      <w:ins w:id="428" w:author="user" w:date="2020-11-06T20:2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29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 xml:space="preserve">Film </w:t>
        </w:r>
      </w:ins>
      <w:proofErr w:type="spellStart"/>
      <w:ins w:id="430" w:author="user" w:date="2020-11-06T20:2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31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L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32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ions</w:t>
      </w:r>
      <w:del w:id="433" w:author="user" w:date="2020-11-06T20:2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3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 xml:space="preserve"> film </w:delText>
        </w:r>
      </w:del>
      <w:del w:id="435" w:author="user" w:date="2020-11-07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36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g</w:delText>
        </w:r>
      </w:del>
      <w:ins w:id="437" w:author="user" w:date="2020-11-07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38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G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39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rand</w:t>
      </w:r>
      <w:proofErr w:type="spellEnd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440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</w:t>
      </w:r>
      <w:del w:id="441" w:author="user" w:date="2020-11-07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4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p</w:delText>
        </w:r>
      </w:del>
      <w:ins w:id="443" w:author="user" w:date="2020-11-07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4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P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4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rix and a </w:t>
      </w:r>
      <w:del w:id="446" w:author="user" w:date="2020-11-06T07:2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4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c</w:delText>
        </w:r>
      </w:del>
      <w:ins w:id="448" w:author="user" w:date="2020-11-06T07:2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49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C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50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leo nomination for outstanding commercial.  </w:t>
      </w:r>
      <w:del w:id="451" w:author="user" w:date="2020-11-06T07:2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5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l</w:delText>
        </w:r>
      </w:del>
      <w:ins w:id="453" w:author="user" w:date="2020-11-06T07:27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5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L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5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ater that year, </w:t>
      </w:r>
      <w:del w:id="456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5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o</w:delText>
        </w:r>
      </w:del>
      <w:ins w:id="458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59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O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60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ld </w:t>
      </w:r>
      <w:del w:id="461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6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s</w:delText>
        </w:r>
      </w:del>
      <w:ins w:id="463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64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S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65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pice followed up with a</w:t>
      </w:r>
      <w:ins w:id="466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6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n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68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interactive digital campaign, inviting consumers to submit questions via </w:t>
      </w:r>
      <w:del w:id="469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70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t</w:delText>
        </w:r>
      </w:del>
      <w:ins w:id="471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72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T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73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witter and </w:t>
      </w:r>
      <w:del w:id="474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75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f</w:delText>
        </w:r>
      </w:del>
      <w:proofErr w:type="spellStart"/>
      <w:ins w:id="476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77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F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78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>acebook</w:t>
      </w:r>
      <w:proofErr w:type="spellEnd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479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 to be answered personally by the Old </w:t>
      </w:r>
      <w:del w:id="480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81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delText>s</w:delText>
        </w:r>
      </w:del>
      <w:ins w:id="482" w:author="user" w:date="2020-11-06T07:2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483" w:author="user" w:date="2020-11-16T13:46:00Z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rPrChange>
          </w:rPr>
          <w:t>S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484" w:author="user" w:date="2020-11-16T13:46:00Z">
            <w:rPr>
              <w:rFonts w:ascii="Calibri" w:eastAsia="Times New Roman" w:hAnsi="Calibri" w:cs="Calibri"/>
              <w:color w:val="000000"/>
              <w:sz w:val="16"/>
              <w:szCs w:val="16"/>
            </w:rPr>
          </w:rPrChange>
        </w:rPr>
        <w:t xml:space="preserve">pice guy.  </w:t>
      </w:r>
    </w:p>
    <w:p w:rsidR="003736AE" w:rsidRPr="003904AC" w:rsidRDefault="00C10BE5" w:rsidP="003736AE">
      <w:pPr>
        <w:pStyle w:val="paragraph"/>
        <w:textAlignment w:val="baseline"/>
        <w:rPr>
          <w:rFonts w:ascii="Verdana" w:hAnsi="Verdana"/>
          <w:sz w:val="16"/>
          <w:szCs w:val="16"/>
          <w:rPrChange w:id="485" w:author="user" w:date="2020-11-16T13:46:00Z">
            <w:rPr/>
          </w:rPrChange>
        </w:rPr>
      </w:pPr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486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During the 2010 </w:t>
      </w:r>
      <w:del w:id="487" w:author="user" w:date="2020-11-04T16:31:00Z">
        <w:r w:rsidRPr="00C10BE5">
          <w:rPr>
            <w:rStyle w:val="spellingerror"/>
            <w:rFonts w:ascii="Verdana" w:hAnsi="Verdana" w:cs="Calibri"/>
            <w:color w:val="000000"/>
            <w:sz w:val="16"/>
            <w:szCs w:val="16"/>
            <w:rPrChange w:id="488" w:author="user" w:date="2020-11-16T13:46:00Z">
              <w:rPr>
                <w:rStyle w:val="spellingerror"/>
                <w:rFonts w:ascii="Calibri" w:eastAsiaTheme="minorHAnsi" w:hAnsi="Calibri" w:cs="Calibri"/>
                <w:color w:val="000000"/>
              </w:rPr>
            </w:rPrChange>
          </w:rPr>
          <w:delText>s</w:delText>
        </w:r>
      </w:del>
      <w:proofErr w:type="spellStart"/>
      <w:ins w:id="489" w:author="user" w:date="2020-11-04T16:31:00Z">
        <w:r w:rsidRPr="00C10BE5">
          <w:rPr>
            <w:rStyle w:val="spellingerror"/>
            <w:rFonts w:ascii="Verdana" w:hAnsi="Verdana" w:cs="Calibri"/>
            <w:color w:val="000000"/>
            <w:sz w:val="16"/>
            <w:szCs w:val="16"/>
            <w:rPrChange w:id="490" w:author="user" w:date="2020-11-16T13:46:00Z">
              <w:rPr>
                <w:rStyle w:val="spellingerror"/>
                <w:rFonts w:ascii="Calibri" w:eastAsiaTheme="minorHAnsi" w:hAnsi="Calibri" w:cs="Calibri"/>
                <w:color w:val="000000"/>
              </w:rPr>
            </w:rPrChange>
          </w:rPr>
          <w:t>S</w:t>
        </w:r>
      </w:ins>
      <w:r w:rsidRPr="00C10BE5">
        <w:rPr>
          <w:rStyle w:val="spellingerror"/>
          <w:rFonts w:ascii="Verdana" w:hAnsi="Verdana" w:cs="Calibri"/>
          <w:color w:val="000000"/>
          <w:sz w:val="16"/>
          <w:szCs w:val="16"/>
          <w:rPrChange w:id="491" w:author="user" w:date="2020-11-16T13:46:00Z">
            <w:rPr>
              <w:rStyle w:val="spellingerror"/>
              <w:rFonts w:ascii="Calibri" w:eastAsiaTheme="minorHAnsi" w:hAnsi="Calibri" w:cs="Calibri"/>
              <w:color w:val="000000"/>
            </w:rPr>
          </w:rPrChange>
        </w:rPr>
        <w:t>uperbowl</w:t>
      </w:r>
      <w:commentRangeStart w:id="492"/>
      <w:proofErr w:type="spellEnd"/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493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,</w:t>
      </w:r>
      <w:commentRangeEnd w:id="492"/>
      <w:r w:rsidRPr="00C10BE5">
        <w:rPr>
          <w:rStyle w:val="CommentReference"/>
          <w:rFonts w:ascii="Verdana" w:eastAsiaTheme="minorHAnsi" w:hAnsi="Verdana" w:cstheme="minorBidi"/>
          <w:rPrChange w:id="494" w:author="user" w:date="2020-11-16T13:46:00Z">
            <w:rPr>
              <w:rStyle w:val="CommentReference"/>
              <w:rFonts w:asciiTheme="minorHAnsi" w:eastAsiaTheme="minorHAnsi" w:hAnsiTheme="minorHAnsi" w:cstheme="minorBidi"/>
            </w:rPr>
          </w:rPrChange>
        </w:rPr>
        <w:commentReference w:id="492"/>
      </w:r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495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</w:t>
      </w:r>
      <w:del w:id="496" w:author="user" w:date="2020-11-04T16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49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o</w:delText>
        </w:r>
      </w:del>
      <w:ins w:id="498" w:author="user" w:date="2020-11-04T16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49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O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00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ld </w:t>
      </w:r>
      <w:del w:id="501" w:author="user" w:date="2020-11-04T16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02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s</w:delText>
        </w:r>
      </w:del>
      <w:ins w:id="503" w:author="user" w:date="2020-11-04T16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04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05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pice reinvented its</w:t>
      </w:r>
      <w:ins w:id="506" w:author="user" w:date="2020-11-04T16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0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 xml:space="preserve">elf </w:t>
        </w:r>
      </w:ins>
      <w:del w:id="508" w:author="user" w:date="2020-11-04T16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0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brand</w:delText>
        </w:r>
      </w:del>
      <w:del w:id="510" w:author="user" w:date="2020-11-06T07:3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1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12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with</w:t>
      </w:r>
      <w:del w:id="513" w:author="user" w:date="2020-11-06T07:3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14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the launch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15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</w:t>
      </w:r>
      <w:del w:id="516" w:author="user" w:date="2020-11-04T16:33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1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of </w:delText>
        </w:r>
      </w:del>
      <w:ins w:id="518" w:author="user" w:date="2020-11-04T16:33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1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 xml:space="preserve">a </w:t>
        </w:r>
      </w:ins>
      <w:del w:id="520" w:author="user" w:date="2020-11-04T16:33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2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their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22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new </w:t>
      </w:r>
      <w:del w:id="523" w:author="user" w:date="2020-11-04T16:3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24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25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campaign. </w:t>
      </w:r>
      <w:del w:id="526" w:author="user" w:date="2020-11-04T16:3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2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t</w:delText>
        </w:r>
      </w:del>
      <w:ins w:id="528" w:author="user" w:date="2020-11-04T16:3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2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T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30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his original </w:t>
      </w:r>
      <w:ins w:id="531" w:author="user" w:date="2020-11-04T16:3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32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TV</w:t>
        </w:r>
      </w:ins>
      <w:del w:id="533" w:author="user" w:date="2020-11-04T16:3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34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tv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35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commer</w:t>
      </w:r>
      <w:del w:id="536" w:author="user" w:date="2020-11-04T16:3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3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i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38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c</w:t>
      </w:r>
      <w:ins w:id="539" w:author="user" w:date="2020-11-04T16:3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40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i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41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al </w:t>
      </w:r>
      <w:del w:id="542" w:author="user" w:date="2020-11-04T16:3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43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44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featured former NFL </w:t>
      </w:r>
      <w:commentRangeStart w:id="545"/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46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player Isaiah</w:t>
      </w:r>
      <w:commentRangeEnd w:id="545"/>
      <w:r w:rsidRPr="00C10BE5">
        <w:rPr>
          <w:rStyle w:val="CommentReference"/>
          <w:rFonts w:ascii="Verdana" w:eastAsiaTheme="minorHAnsi" w:hAnsi="Verdana" w:cstheme="minorBidi"/>
          <w:rPrChange w:id="547" w:author="user" w:date="2020-11-16T13:46:00Z">
            <w:rPr>
              <w:rStyle w:val="CommentReference"/>
              <w:rFonts w:asciiTheme="minorHAnsi" w:eastAsiaTheme="minorHAnsi" w:hAnsiTheme="minorHAnsi" w:cstheme="minorBidi"/>
            </w:rPr>
          </w:rPrChange>
        </w:rPr>
        <w:commentReference w:id="545"/>
      </w:r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48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Mustafa as the </w:t>
      </w:r>
      <w:ins w:id="549" w:author="user" w:date="2020-11-04T16:3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50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 xml:space="preserve">brand’s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51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new face</w:t>
      </w:r>
      <w:del w:id="552" w:author="user" w:date="2020-11-04T16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53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of the brand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54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.  </w:t>
      </w:r>
      <w:del w:id="555" w:author="user" w:date="2020-11-04T16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56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in the ad you will notice the commercial was</w:delText>
        </w:r>
      </w:del>
      <w:del w:id="557" w:author="user" w:date="2020-11-04T16:3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58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</w:delText>
        </w:r>
      </w:del>
      <w:del w:id="559" w:author="user" w:date="2020-11-04T16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60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s</w:delText>
        </w:r>
      </w:del>
      <w:ins w:id="561" w:author="user" w:date="2020-11-04T16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62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63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hort, simple,</w:t>
      </w:r>
      <w:ins w:id="564" w:author="user" w:date="2020-11-04T16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65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 xml:space="preserve"> and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66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provocative</w:t>
      </w:r>
      <w:ins w:id="567" w:author="user" w:date="2020-11-04T16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68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,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69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</w:t>
      </w:r>
      <w:del w:id="570" w:author="user" w:date="2020-11-04T16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7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and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72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it totally targeted </w:t>
      </w:r>
      <w:del w:id="573" w:author="user" w:date="2020-11-04T16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74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to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75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wom</w:t>
      </w:r>
      <w:del w:id="576" w:author="user" w:date="2020-11-04T16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7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a</w:delText>
        </w:r>
      </w:del>
      <w:ins w:id="578" w:author="user" w:date="2020-11-04T16:3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7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e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80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n.  </w:t>
      </w:r>
      <w:del w:id="581" w:author="user" w:date="2020-11-06T07:3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82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t</w:delText>
        </w:r>
      </w:del>
      <w:ins w:id="583" w:author="user" w:date="2020-11-06T07:3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84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T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85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he challenge and aim </w:t>
      </w:r>
      <w:del w:id="586" w:author="user" w:date="2020-11-06T07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8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old spice had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88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was to get couples talking about men's body wash and </w:t>
      </w:r>
      <w:del w:id="589" w:author="user" w:date="2020-11-06T07:3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90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to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91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persuade wom</w:t>
      </w:r>
      <w:ins w:id="592" w:author="user" w:date="2020-11-06T07:3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93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e</w:t>
        </w:r>
      </w:ins>
      <w:del w:id="594" w:author="user" w:date="2020-11-06T07:3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95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a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96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n to stop buying </w:t>
      </w:r>
      <w:ins w:id="597" w:author="user" w:date="2020-11-06T07:4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598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 xml:space="preserve">women’s products for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599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their men</w:t>
      </w:r>
      <w:del w:id="600" w:author="user" w:date="2020-11-06T07:4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0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,</w:delText>
        </w:r>
      </w:del>
      <w:del w:id="602" w:author="user" w:date="2020-11-06T07:4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03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womens products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04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.  </w:t>
      </w:r>
      <w:del w:id="605" w:author="user" w:date="2020-11-06T07:4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06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t</w:delText>
        </w:r>
      </w:del>
      <w:ins w:id="607" w:author="user" w:date="2020-11-06T07:4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08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T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09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h</w:t>
      </w:r>
      <w:ins w:id="610" w:author="user" w:date="2020-11-06T07:4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1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e</w:t>
        </w:r>
      </w:ins>
      <w:del w:id="612" w:author="user" w:date="2020-11-06T07:4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13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is was achieved using the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14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new tagline "</w:t>
      </w:r>
      <w:del w:id="615" w:author="user" w:date="2020-11-06T09:1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16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17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Anything is possible when your man smells like Old </w:t>
      </w:r>
      <w:del w:id="618" w:author="user" w:date="2020-11-04T16:4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1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s</w:delText>
        </w:r>
      </w:del>
      <w:ins w:id="620" w:author="user" w:date="2020-11-04T16:4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2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22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pice and not a lady."</w:t>
      </w:r>
      <w:ins w:id="623" w:author="user" w:date="2020-11-06T09:1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24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 xml:space="preserve"> </w:t>
        </w:r>
      </w:ins>
      <w:ins w:id="625" w:author="user" w:date="2020-11-06T09:1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26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 xml:space="preserve">did its job.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27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 </w:t>
      </w:r>
      <w:r w:rsidRPr="00C10BE5">
        <w:rPr>
          <w:rStyle w:val="eop"/>
          <w:rFonts w:ascii="Calibri" w:hAnsi="Calibri" w:cs="Calibri"/>
          <w:sz w:val="16"/>
          <w:szCs w:val="16"/>
          <w:rPrChange w:id="628" w:author="user" w:date="2020-11-16T13:46:00Z">
            <w:rPr>
              <w:rStyle w:val="eop"/>
              <w:rFonts w:ascii="Calibri" w:eastAsiaTheme="minorHAnsi" w:hAnsi="Calibri" w:cs="Calibri"/>
            </w:rPr>
          </w:rPrChange>
        </w:rPr>
        <w:t>​</w:t>
      </w:r>
    </w:p>
    <w:p w:rsidR="00EA50D3" w:rsidRPr="003904AC" w:rsidRDefault="00C10BE5" w:rsidP="003D17A1">
      <w:pPr>
        <w:pStyle w:val="paragraph"/>
        <w:textAlignment w:val="baseline"/>
        <w:rPr>
          <w:rFonts w:ascii="Verdana" w:hAnsi="Verdana" w:cs="Calibri"/>
          <w:color w:val="000000"/>
          <w:sz w:val="16"/>
          <w:szCs w:val="16"/>
          <w:rPrChange w:id="629" w:author="user" w:date="2020-11-16T13:46:00Z">
            <w:rPr>
              <w:rFonts w:ascii="Calibri" w:hAnsi="Calibri" w:cs="Calibri"/>
              <w:color w:val="000000"/>
            </w:rPr>
          </w:rPrChange>
        </w:rPr>
      </w:pPr>
      <w:ins w:id="630" w:author="user" w:date="2020-11-06T07:4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3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Incidentally</w:t>
        </w:r>
      </w:ins>
      <w:del w:id="632" w:author="user" w:date="2020-11-06T07:4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33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Subsequently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34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, </w:t>
      </w:r>
      <w:del w:id="635" w:author="user" w:date="2020-11-06T09:1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36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this is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37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th</w:t>
      </w:r>
      <w:ins w:id="638" w:author="user" w:date="2020-11-06T09:13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3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is y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40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e</w:t>
      </w:r>
      <w:ins w:id="641" w:author="user" w:date="2020-11-06T09:13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42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ar’s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43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</w:t>
      </w:r>
      <w:del w:id="644" w:author="user" w:date="2020-11-06T09:13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45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2020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46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updated ad</w:t>
      </w:r>
      <w:del w:id="647" w:author="user" w:date="2020-11-06T09:2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48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, which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49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features its original actor</w:t>
      </w:r>
      <w:del w:id="650" w:author="user" w:date="2020-11-06T08:1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5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,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52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Isaiah Mustafa</w:t>
      </w:r>
      <w:del w:id="653" w:author="user" w:date="2020-11-06T08:19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54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, now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55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teamed with a son</w:t>
      </w:r>
      <w:ins w:id="656" w:author="user" w:date="2020-11-06T08:2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5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’s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58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character and </w:t>
      </w:r>
      <w:ins w:id="659" w:author="user" w:date="2020-11-06T08:2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60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a</w:t>
        </w:r>
      </w:ins>
      <w:del w:id="661" w:author="user" w:date="2020-11-06T08:2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62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the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63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new slogan, "</w:t>
      </w:r>
      <w:del w:id="664" w:author="user" w:date="2020-11-06T07:4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65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s</w:delText>
        </w:r>
      </w:del>
      <w:ins w:id="666" w:author="user" w:date="2020-11-06T07:4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6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68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mell like your own man, man</w:t>
      </w:r>
      <w:ins w:id="669" w:author="user" w:date="2020-11-06T07:4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70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.</w:t>
        </w:r>
      </w:ins>
      <w:r w:rsidR="0059197E">
        <w:rPr>
          <w:rStyle w:val="normaltextrun"/>
          <w:rFonts w:ascii="Verdana" w:hAnsi="Verdana" w:cs="Calibri"/>
          <w:color w:val="000000"/>
          <w:sz w:val="16"/>
          <w:szCs w:val="16"/>
        </w:rPr>
        <w:t>”</w:t>
      </w:r>
      <w:r w:rsidR="00CF2CD3">
        <w:rPr>
          <w:rStyle w:val="normaltextrun"/>
          <w:rFonts w:ascii="Verdana" w:hAnsi="Verdana" w:cs="Calibri"/>
          <w:color w:val="000000"/>
          <w:sz w:val="16"/>
          <w:szCs w:val="16"/>
        </w:rPr>
        <w:t>.</w:t>
      </w:r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71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 </w:t>
      </w:r>
      <w:del w:id="672" w:author="user" w:date="2020-11-06T09:13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73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</w:delText>
        </w:r>
      </w:del>
      <w:ins w:id="674" w:author="user" w:date="2020-11-06T07:4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75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I</w:t>
        </w:r>
      </w:ins>
      <w:del w:id="676" w:author="user" w:date="2020-11-06T07:4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7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i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78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n the commercial </w:t>
      </w:r>
      <w:del w:id="679" w:author="user" w:date="2020-11-06T07:46:00Z">
        <w:r w:rsidRPr="00C10BE5">
          <w:rPr>
            <w:rStyle w:val="spellingerror"/>
            <w:rFonts w:ascii="Verdana" w:hAnsi="Verdana" w:cs="Calibri"/>
            <w:color w:val="000000"/>
            <w:sz w:val="16"/>
            <w:szCs w:val="16"/>
            <w:rPrChange w:id="680" w:author="user" w:date="2020-11-16T13:46:00Z">
              <w:rPr>
                <w:rStyle w:val="spellingerror"/>
                <w:rFonts w:ascii="Calibri" w:eastAsiaTheme="minorHAnsi" w:hAnsi="Calibri" w:cs="Calibri"/>
                <w:color w:val="000000"/>
              </w:rPr>
            </w:rPrChange>
          </w:rPr>
          <w:delText>m</w:delText>
        </w:r>
      </w:del>
      <w:ins w:id="681" w:author="user" w:date="2020-11-06T07:46:00Z">
        <w:r w:rsidRPr="00C10BE5">
          <w:rPr>
            <w:rStyle w:val="spellingerror"/>
            <w:rFonts w:ascii="Verdana" w:hAnsi="Verdana" w:cs="Calibri"/>
            <w:color w:val="000000"/>
            <w:sz w:val="16"/>
            <w:szCs w:val="16"/>
            <w:rPrChange w:id="682" w:author="user" w:date="2020-11-16T13:46:00Z">
              <w:rPr>
                <w:rStyle w:val="spellingerror"/>
                <w:rFonts w:ascii="Calibri" w:eastAsiaTheme="minorHAnsi" w:hAnsi="Calibri" w:cs="Calibri"/>
                <w:color w:val="000000"/>
              </w:rPr>
            </w:rPrChange>
          </w:rPr>
          <w:t>M</w:t>
        </w:r>
      </w:ins>
      <w:r w:rsidRPr="00C10BE5">
        <w:rPr>
          <w:rStyle w:val="spellingerror"/>
          <w:rFonts w:ascii="Verdana" w:hAnsi="Verdana" w:cs="Calibri"/>
          <w:color w:val="000000"/>
          <w:sz w:val="16"/>
          <w:szCs w:val="16"/>
          <w:rPrChange w:id="683" w:author="user" w:date="2020-11-16T13:46:00Z">
            <w:rPr>
              <w:rStyle w:val="spellingerror"/>
              <w:rFonts w:ascii="Calibri" w:eastAsiaTheme="minorHAnsi" w:hAnsi="Calibri" w:cs="Calibri"/>
              <w:color w:val="000000"/>
            </w:rPr>
          </w:rPrChange>
        </w:rPr>
        <w:t>ustafa</w:t>
      </w:r>
      <w:ins w:id="684" w:author="user" w:date="2020-11-06T07:46:00Z">
        <w:r w:rsidRPr="00C10BE5">
          <w:rPr>
            <w:rStyle w:val="spellingerror"/>
            <w:rFonts w:ascii="Verdana" w:hAnsi="Verdana" w:cs="Calibri"/>
            <w:color w:val="000000"/>
            <w:sz w:val="16"/>
            <w:szCs w:val="16"/>
            <w:rPrChange w:id="685" w:author="user" w:date="2020-11-16T13:46:00Z">
              <w:rPr>
                <w:rStyle w:val="spellingerror"/>
                <w:rFonts w:ascii="Calibri" w:eastAsiaTheme="minorHAnsi" w:hAnsi="Calibri" w:cs="Calibri"/>
                <w:color w:val="000000"/>
              </w:rPr>
            </w:rPrChange>
          </w:rPr>
          <w:t>’</w:t>
        </w:r>
      </w:ins>
      <w:r w:rsidRPr="00C10BE5">
        <w:rPr>
          <w:rStyle w:val="spellingerror"/>
          <w:rFonts w:ascii="Verdana" w:hAnsi="Verdana" w:cs="Calibri"/>
          <w:color w:val="000000"/>
          <w:sz w:val="16"/>
          <w:szCs w:val="16"/>
          <w:rPrChange w:id="686" w:author="user" w:date="2020-11-16T13:46:00Z">
            <w:rPr>
              <w:rStyle w:val="spellingerror"/>
              <w:rFonts w:ascii="Calibri" w:eastAsiaTheme="minorHAnsi" w:hAnsi="Calibri" w:cs="Calibri"/>
              <w:color w:val="000000"/>
            </w:rPr>
          </w:rPrChange>
        </w:rPr>
        <w:t>s</w:t>
      </w:r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87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son informs him that he is his own person with different </w:t>
      </w:r>
      <w:ins w:id="688" w:author="user" w:date="2020-11-06T08:2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8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 xml:space="preserve">grooming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90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tastes</w:t>
      </w:r>
      <w:del w:id="691" w:author="user" w:date="2020-11-06T08:2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92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in grooming preferences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93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.  </w:t>
      </w:r>
      <w:del w:id="694" w:author="user" w:date="2020-11-06T08:2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95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o</w:delText>
        </w:r>
      </w:del>
      <w:ins w:id="696" w:author="user" w:date="2020-11-06T08:2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69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O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698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ld </w:t>
      </w:r>
      <w:del w:id="699" w:author="user" w:date="2020-11-06T08:2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00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s</w:delText>
        </w:r>
      </w:del>
      <w:ins w:id="701" w:author="user" w:date="2020-11-06T08:2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02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S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03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pice </w:t>
      </w:r>
      <w:commentRangeStart w:id="704"/>
      <w:ins w:id="705" w:author="user" w:date="2020-11-06T09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06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thus</w:t>
        </w:r>
      </w:ins>
      <w:commentRangeEnd w:id="704"/>
      <w:ins w:id="707" w:author="user" w:date="2020-11-06T09:15:00Z">
        <w:r w:rsidRPr="00C10BE5">
          <w:rPr>
            <w:rStyle w:val="CommentReference"/>
            <w:rFonts w:ascii="Verdana" w:eastAsiaTheme="minorHAnsi" w:hAnsi="Verdana" w:cstheme="minorBidi"/>
            <w:rPrChange w:id="708" w:author="user" w:date="2020-11-16T13:46:00Z">
              <w:rPr>
                <w:rStyle w:val="CommentReference"/>
                <w:rFonts w:asciiTheme="minorHAnsi" w:eastAsiaTheme="minorHAnsi" w:hAnsiTheme="minorHAnsi" w:cstheme="minorBidi"/>
              </w:rPr>
            </w:rPrChange>
          </w:rPr>
          <w:commentReference w:id="704"/>
        </w:r>
      </w:ins>
      <w:ins w:id="709" w:author="user" w:date="2020-11-06T09:1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10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 xml:space="preserve"> 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11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discovered that some users today </w:t>
      </w:r>
      <w:ins w:id="712" w:author="user" w:date="2020-11-06T08:2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13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seek</w:t>
        </w:r>
      </w:ins>
      <w:del w:id="714" w:author="user" w:date="2020-11-06T08:2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15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are looking for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16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more subtle scents and </w:t>
      </w:r>
      <w:del w:id="717" w:author="user" w:date="2020-11-06T08:2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18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a 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19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focus on skin benefits. </w:t>
      </w:r>
      <w:del w:id="720" w:author="user" w:date="2020-11-06T08:30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2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Furthermore, this </w:delText>
        </w:r>
      </w:del>
      <w:del w:id="722" w:author="user" w:date="2020-11-06T08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23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synerg</w:delText>
        </w:r>
      </w:del>
      <w:ins w:id="724" w:author="user" w:date="2020-11-06T08:3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25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This synergy</w:t>
        </w:r>
      </w:ins>
      <w:ins w:id="726" w:author="user" w:date="2020-11-06T08:3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2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,</w:t>
        </w:r>
      </w:ins>
      <w:del w:id="728" w:author="user" w:date="2020-11-06T08:33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2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is</w:delText>
        </w:r>
      </w:del>
      <w:del w:id="730" w:author="user" w:date="2020-11-06T08:3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3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tic approach</w:delText>
        </w:r>
      </w:del>
      <w:del w:id="732" w:author="user" w:date="2020-11-06T08:3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33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taken by Old </w:delText>
        </w:r>
      </w:del>
      <w:del w:id="734" w:author="user" w:date="2020-11-06T08:26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35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s</w:delText>
        </w:r>
      </w:del>
      <w:del w:id="736" w:author="user" w:date="2020-11-06T08:31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3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pice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38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</w:t>
      </w:r>
      <w:del w:id="739" w:author="user" w:date="2020-11-06T08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40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t</w:delText>
        </w:r>
      </w:del>
      <w:ins w:id="741" w:author="user" w:date="2020-11-06T08:34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42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achieved with the addition of Mustafa’s son</w:t>
        </w:r>
      </w:ins>
      <w:del w:id="743" w:author="user" w:date="2020-11-06T08:3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44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o bring back</w:delText>
        </w:r>
      </w:del>
      <w:ins w:id="745" w:author="user" w:date="2020-11-06T08:3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46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 xml:space="preserve"> to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47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its revolutionary </w:t>
      </w:r>
      <w:ins w:id="748" w:author="user" w:date="2020-11-06T08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4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TV</w:t>
        </w:r>
      </w:ins>
      <w:del w:id="750" w:author="user" w:date="2020-11-06T08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51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tv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52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commercial</w:t>
      </w:r>
      <w:ins w:id="753" w:author="user" w:date="2020-11-06T08:37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54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t>,</w:t>
        </w:r>
      </w:ins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55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</w:t>
      </w:r>
      <w:del w:id="756" w:author="user" w:date="2020-11-06T08:32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57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>along</w:delText>
        </w:r>
      </w:del>
      <w:del w:id="758" w:author="user" w:date="2020-11-06T08:35:00Z">
        <w:r w:rsidRPr="00C10BE5">
          <w:rPr>
            <w:rStyle w:val="normaltextrun"/>
            <w:rFonts w:ascii="Verdana" w:hAnsi="Verdana" w:cs="Calibri"/>
            <w:color w:val="000000"/>
            <w:sz w:val="16"/>
            <w:szCs w:val="16"/>
            <w:rPrChange w:id="759" w:author="user" w:date="2020-11-16T13:46:00Z">
              <w:rPr>
                <w:rStyle w:val="normaltextrun"/>
                <w:rFonts w:ascii="Calibri" w:eastAsiaTheme="minorHAnsi" w:hAnsi="Calibri" w:cs="Calibri"/>
                <w:color w:val="000000"/>
              </w:rPr>
            </w:rPrChange>
          </w:rPr>
          <w:delText xml:space="preserve"> with the addition of Mustafas son</w:delText>
        </w:r>
      </w:del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60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was a strong tactic to </w:t>
      </w:r>
      <w:commentRangeStart w:id="761"/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62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>appeal</w:t>
      </w:r>
      <w:commentRangeEnd w:id="761"/>
      <w:r w:rsidR="009F114E">
        <w:rPr>
          <w:rStyle w:val="CommentReference"/>
          <w:rFonts w:asciiTheme="minorHAnsi" w:eastAsiaTheme="minorHAnsi" w:hAnsiTheme="minorHAnsi" w:cstheme="minorBidi"/>
        </w:rPr>
        <w:commentReference w:id="761"/>
      </w:r>
      <w:r w:rsidRPr="00C10BE5">
        <w:rPr>
          <w:rStyle w:val="normaltextrun"/>
          <w:rFonts w:ascii="Verdana" w:hAnsi="Verdana" w:cs="Calibri"/>
          <w:color w:val="000000"/>
          <w:sz w:val="16"/>
          <w:szCs w:val="16"/>
          <w:rPrChange w:id="763" w:author="user" w:date="2020-11-16T13:46:00Z">
            <w:rPr>
              <w:rStyle w:val="normaltextrun"/>
              <w:rFonts w:ascii="Calibri" w:eastAsiaTheme="minorHAnsi" w:hAnsi="Calibri" w:cs="Calibri"/>
              <w:color w:val="000000"/>
            </w:rPr>
          </w:rPrChange>
        </w:rPr>
        <w:t xml:space="preserve"> to the younger generation</w:t>
      </w:r>
    </w:p>
    <w:p w:rsidR="00A51A3B" w:rsidRPr="003904AC" w:rsidRDefault="00C10BE5">
      <w:pPr>
        <w:rPr>
          <w:rFonts w:ascii="Verdana" w:eastAsia="Times New Roman" w:hAnsi="Verdana" w:cs="Times New Roman"/>
          <w:sz w:val="16"/>
          <w:szCs w:val="16"/>
          <w:rPrChange w:id="764" w:author="user" w:date="2020-11-16T13:46:00Z">
            <w:rPr>
              <w:rFonts w:ascii="Times New Roman" w:eastAsia="Times New Roman" w:hAnsi="Times New Roman" w:cs="Times New Roman"/>
            </w:rPr>
          </w:rPrChange>
        </w:rPr>
      </w:pPr>
      <w:r w:rsidRPr="00C10BE5">
        <w:rPr>
          <w:rFonts w:ascii="Verdana" w:eastAsia="Times New Roman" w:hAnsi="Verdana" w:cs="Calibri"/>
          <w:color w:val="000000"/>
          <w:sz w:val="16"/>
          <w:szCs w:val="16"/>
          <w:rPrChange w:id="765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Old </w:t>
      </w:r>
      <w:del w:id="766" w:author="user" w:date="2020-11-06T08:38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67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s</w:delText>
        </w:r>
      </w:del>
      <w:ins w:id="768" w:author="user" w:date="2020-11-06T08:38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69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S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770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pice</w:t>
      </w:r>
      <w:ins w:id="771" w:author="user" w:date="2020-11-06T08:38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72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’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773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s </w:t>
      </w:r>
      <w:ins w:id="774" w:author="user" w:date="2020-11-06T08:39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75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 xml:space="preserve">response campaign </w:t>
        </w:r>
      </w:ins>
      <w:ins w:id="776" w:author="user" w:date="2020-11-06T09:2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77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 xml:space="preserve">this year </w:t>
        </w:r>
      </w:ins>
      <w:ins w:id="778" w:author="user" w:date="2020-11-06T08:4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79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clicked on social media.</w:t>
        </w:r>
      </w:ins>
      <w:del w:id="780" w:author="user" w:date="2020-11-06T08:4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81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approach to gaining earned media was through its response campaign.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782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  </w:t>
      </w:r>
      <w:del w:id="783" w:author="user" w:date="2020-11-06T08:4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84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here,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785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</w:t>
      </w:r>
      <w:del w:id="786" w:author="user" w:date="2020-11-06T08:4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87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f</w:delText>
        </w:r>
      </w:del>
      <w:ins w:id="788" w:author="user" w:date="2020-11-06T08:40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89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F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790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ans</w:t>
      </w:r>
      <w:ins w:id="791" w:author="user" w:date="2020-11-06T08:4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92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’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793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</w:t>
      </w:r>
      <w:del w:id="794" w:author="user" w:date="2020-11-06T08:4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95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 xml:space="preserve">would leave 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796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requests on </w:t>
      </w:r>
      <w:del w:id="797" w:author="user" w:date="2020-11-06T08:4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798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t</w:delText>
        </w:r>
      </w:del>
      <w:ins w:id="799" w:author="user" w:date="2020-11-06T08:4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00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T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01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witter, </w:t>
      </w:r>
      <w:del w:id="802" w:author="user" w:date="2020-11-06T08:4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03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i</w:delText>
        </w:r>
      </w:del>
      <w:proofErr w:type="spellStart"/>
      <w:ins w:id="804" w:author="user" w:date="2020-11-06T08:4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05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I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06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nstagram</w:t>
      </w:r>
      <w:proofErr w:type="spellEnd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807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, </w:t>
      </w:r>
      <w:del w:id="808" w:author="user" w:date="2020-11-06T08:41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09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f</w:delText>
        </w:r>
      </w:del>
      <w:proofErr w:type="spellStart"/>
      <w:ins w:id="810" w:author="user" w:date="2020-11-06T08:4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11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F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12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acebook</w:t>
      </w:r>
      <w:proofErr w:type="spellEnd"/>
      <w:ins w:id="813" w:author="user" w:date="2020-11-06T08:4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14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,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15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and </w:t>
      </w:r>
      <w:del w:id="816" w:author="user" w:date="2020-11-06T08:4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17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y</w:delText>
        </w:r>
      </w:del>
      <w:proofErr w:type="spellStart"/>
      <w:ins w:id="818" w:author="user" w:date="2020-11-06T08:4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19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Y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20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outube</w:t>
      </w:r>
      <w:proofErr w:type="spellEnd"/>
      <w:del w:id="821" w:author="user" w:date="2020-11-06T08:42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22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 xml:space="preserve"> and they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823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were answered through short </w:t>
      </w:r>
      <w:proofErr w:type="spellStart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824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Youtube</w:t>
      </w:r>
      <w:proofErr w:type="spellEnd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825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clips </w:t>
      </w:r>
      <w:del w:id="826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27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responded personally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828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by the Old </w:t>
      </w:r>
      <w:ins w:id="829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30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S</w:t>
        </w:r>
      </w:ins>
      <w:del w:id="831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32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s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833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pice guy</w:t>
      </w:r>
      <w:ins w:id="834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35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 xml:space="preserve"> personally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36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.  </w:t>
      </w:r>
      <w:ins w:id="837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38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T</w:t>
        </w:r>
      </w:ins>
      <w:del w:id="839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40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t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841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he result?  </w:t>
      </w:r>
      <w:del w:id="842" w:author="user" w:date="2020-11-06T09:34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43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In t</w:delText>
        </w:r>
      </w:del>
      <w:ins w:id="844" w:author="user" w:date="2020-11-06T09:34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45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T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46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he first day</w:t>
      </w:r>
      <w:ins w:id="847" w:author="user" w:date="2020-11-06T09:35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48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 xml:space="preserve"> –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49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alone</w:t>
      </w:r>
      <w:ins w:id="850" w:author="user" w:date="2020-11-06T09:36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51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 xml:space="preserve"> –</w:t>
        </w:r>
      </w:ins>
      <w:del w:id="852" w:author="user" w:date="2020-11-06T09:34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53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, the response campaign</w:delText>
        </w:r>
      </w:del>
      <w:r w:rsidRPr="00C10BE5">
        <w:rPr>
          <w:rFonts w:ascii="Verdana" w:eastAsia="Times New Roman" w:hAnsi="Verdana" w:cs="Calibri"/>
          <w:color w:val="000000"/>
          <w:sz w:val="16"/>
          <w:szCs w:val="16"/>
          <w:rPrChange w:id="854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generated 5.9 million </w:t>
      </w:r>
      <w:del w:id="855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56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y</w:delText>
        </w:r>
      </w:del>
      <w:proofErr w:type="spellStart"/>
      <w:ins w:id="857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58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Y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59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outube</w:t>
      </w:r>
      <w:proofErr w:type="spellEnd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860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views, more than </w:t>
      </w:r>
      <w:ins w:id="861" w:author="user" w:date="2020-11-06T08:44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62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 xml:space="preserve">what </w:t>
        </w:r>
      </w:ins>
      <w:del w:id="863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64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delText>o</w:delText>
        </w:r>
      </w:del>
      <w:proofErr w:type="spellStart"/>
      <w:ins w:id="865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66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O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67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bama</w:t>
      </w:r>
      <w:ins w:id="868" w:author="user" w:date="2020-11-06T08:43:00Z">
        <w:r w:rsidRPr="00C10BE5">
          <w:rPr>
            <w:rFonts w:ascii="Verdana" w:eastAsia="Times New Roman" w:hAnsi="Verdana" w:cs="Calibri"/>
            <w:color w:val="000000"/>
            <w:sz w:val="16"/>
            <w:szCs w:val="16"/>
            <w:rPrChange w:id="869" w:author="user" w:date="2020-11-16T13:46:00Z">
              <w:rPr>
                <w:rFonts w:ascii="Calibri" w:eastAsia="Times New Roman" w:hAnsi="Calibri" w:cs="Calibri"/>
                <w:color w:val="000000"/>
              </w:rPr>
            </w:rPrChange>
          </w:rPr>
          <w:t>’</w:t>
        </w:r>
      </w:ins>
      <w:r w:rsidRPr="00C10BE5">
        <w:rPr>
          <w:rFonts w:ascii="Verdana" w:eastAsia="Times New Roman" w:hAnsi="Verdana" w:cs="Calibri"/>
          <w:color w:val="000000"/>
          <w:sz w:val="16"/>
          <w:szCs w:val="16"/>
          <w:rPrChange w:id="870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>s</w:t>
      </w:r>
      <w:proofErr w:type="spellEnd"/>
      <w:r w:rsidRPr="00C10BE5">
        <w:rPr>
          <w:rFonts w:ascii="Verdana" w:eastAsia="Times New Roman" w:hAnsi="Verdana" w:cs="Calibri"/>
          <w:color w:val="000000"/>
          <w:sz w:val="16"/>
          <w:szCs w:val="16"/>
          <w:rPrChange w:id="871" w:author="user" w:date="2020-11-16T13:46:00Z">
            <w:rPr>
              <w:rFonts w:ascii="Calibri" w:eastAsia="Times New Roman" w:hAnsi="Calibri" w:cs="Calibri"/>
              <w:color w:val="000000"/>
            </w:rPr>
          </w:rPrChange>
        </w:rPr>
        <w:t xml:space="preserve"> victory speech had achieved in its first 24 hours.</w:t>
      </w:r>
    </w:p>
    <w:sectPr w:rsidR="00A51A3B" w:rsidRPr="003904AC" w:rsidSect="00EE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" w:author="user" w:date="2020-11-07T07:27:00Z" w:initials="u">
    <w:p w:rsidR="00A92655" w:rsidRDefault="0093097D">
      <w:pPr>
        <w:pStyle w:val="CommentText"/>
      </w:pPr>
      <w:r>
        <w:rPr>
          <w:rStyle w:val="CommentReference"/>
        </w:rPr>
        <w:annotationRef/>
      </w:r>
      <w:r w:rsidR="00A573C7">
        <w:t>To the writer:</w:t>
      </w:r>
    </w:p>
    <w:p w:rsidR="00A92655" w:rsidRDefault="00A92655">
      <w:pPr>
        <w:pStyle w:val="CommentText"/>
      </w:pPr>
    </w:p>
    <w:p w:rsidR="0093097D" w:rsidRDefault="00A573C7">
      <w:pPr>
        <w:pStyle w:val="CommentText"/>
      </w:pPr>
      <w:r>
        <w:t xml:space="preserve">If it's 1970, type '1970's'. If it's from 1970 to 1980, type '1970s''.  </w:t>
      </w:r>
    </w:p>
  </w:comment>
  <w:comment w:id="65" w:author="user" w:date="2020-11-06T09:15:00Z" w:initials="u">
    <w:p w:rsidR="002239ED" w:rsidRDefault="002239ED">
      <w:pPr>
        <w:pStyle w:val="CommentText"/>
      </w:pPr>
      <w:r>
        <w:rPr>
          <w:rStyle w:val="CommentReference"/>
        </w:rPr>
        <w:annotationRef/>
      </w:r>
      <w:r w:rsidR="0045447D">
        <w:t>The comma is optional.</w:t>
      </w:r>
    </w:p>
  </w:comment>
  <w:comment w:id="114" w:author="user" w:date="2020-11-06T09:15:00Z" w:initials="u">
    <w:p w:rsidR="00C164B1" w:rsidRDefault="00C164B1">
      <w:pPr>
        <w:pStyle w:val="CommentText"/>
      </w:pPr>
      <w:r>
        <w:rPr>
          <w:rStyle w:val="CommentReference"/>
        </w:rPr>
        <w:annotationRef/>
      </w:r>
      <w:r w:rsidR="00556A75">
        <w:t>The writer completes the sentence.</w:t>
      </w:r>
    </w:p>
  </w:comment>
  <w:comment w:id="273" w:author="user" w:date="2020-11-06T09:45:00Z" w:initials="u">
    <w:p w:rsidR="00C93F54" w:rsidRDefault="00C93F54">
      <w:pPr>
        <w:pStyle w:val="CommentText"/>
      </w:pPr>
      <w:r>
        <w:rPr>
          <w:rStyle w:val="CommentReference"/>
        </w:rPr>
        <w:annotationRef/>
      </w:r>
      <w:r>
        <w:t>Was the campaign unique because of portraying Old Spice's principles? The writer clarifies.</w:t>
      </w:r>
    </w:p>
  </w:comment>
  <w:comment w:id="299" w:author="user" w:date="2020-11-16T13:50:00Z" w:initials="u">
    <w:p w:rsidR="0068404E" w:rsidRDefault="0068404E">
      <w:pPr>
        <w:pStyle w:val="CommentText"/>
      </w:pPr>
      <w:r>
        <w:rPr>
          <w:rStyle w:val="CommentReference"/>
        </w:rPr>
        <w:annotationRef/>
      </w:r>
      <w:r>
        <w:t>The writer completes the sentence.</w:t>
      </w:r>
    </w:p>
  </w:comment>
  <w:comment w:id="312" w:author="user" w:date="2020-11-06T09:15:00Z" w:initials="u">
    <w:p w:rsidR="00B856E1" w:rsidRDefault="00B856E1">
      <w:pPr>
        <w:pStyle w:val="CommentText"/>
      </w:pPr>
      <w:r>
        <w:rPr>
          <w:rStyle w:val="CommentReference"/>
        </w:rPr>
        <w:annotationRef/>
      </w:r>
      <w:r w:rsidR="00556A75">
        <w:t xml:space="preserve">This comma is optional. </w:t>
      </w:r>
    </w:p>
  </w:comment>
  <w:comment w:id="492" w:author="user" w:date="2020-11-06T09:15:00Z" w:initials="u">
    <w:p w:rsidR="005B6005" w:rsidRDefault="005B6005">
      <w:pPr>
        <w:pStyle w:val="CommentText"/>
      </w:pPr>
      <w:r>
        <w:rPr>
          <w:rStyle w:val="CommentReference"/>
        </w:rPr>
        <w:annotationRef/>
      </w:r>
      <w:r w:rsidR="0045447D">
        <w:t>This comma is optional.</w:t>
      </w:r>
    </w:p>
  </w:comment>
  <w:comment w:id="545" w:author="user" w:date="2020-11-06T09:15:00Z" w:initials="u">
    <w:p w:rsidR="006B6014" w:rsidRDefault="006B6014">
      <w:pPr>
        <w:pStyle w:val="CommentText"/>
      </w:pPr>
      <w:r>
        <w:rPr>
          <w:rStyle w:val="CommentReference"/>
        </w:rPr>
        <w:annotationRef/>
      </w:r>
      <w:r w:rsidR="0045447D">
        <w:t xml:space="preserve">Since what </w:t>
      </w:r>
      <w:r w:rsidR="0045447D" w:rsidRPr="004D54B9">
        <w:rPr>
          <w:b/>
        </w:rPr>
        <w:t>follows</w:t>
      </w:r>
      <w:r w:rsidR="0045447D">
        <w:t xml:space="preserve"> the noun 'player' is essential information (the player's name), no comma comes between the nouns 'player' and 'Isaiah'. </w:t>
      </w:r>
    </w:p>
    <w:p w:rsidR="006B6014" w:rsidRDefault="006B6014">
      <w:pPr>
        <w:pStyle w:val="CommentText"/>
      </w:pPr>
    </w:p>
    <w:p w:rsidR="006B6014" w:rsidRDefault="0045447D">
      <w:pPr>
        <w:pStyle w:val="CommentText"/>
      </w:pPr>
      <w:r>
        <w:t xml:space="preserve">A senior editor clarifies. </w:t>
      </w:r>
    </w:p>
  </w:comment>
  <w:comment w:id="704" w:author="user" w:date="2020-11-06T09:15:00Z" w:initials="u">
    <w:p w:rsidR="001D2643" w:rsidRDefault="008D71A3">
      <w:pPr>
        <w:pStyle w:val="CommentText"/>
      </w:pPr>
      <w:r>
        <w:rPr>
          <w:rStyle w:val="CommentReference"/>
        </w:rPr>
        <w:annotationRef/>
      </w:r>
      <w:r w:rsidR="0045447D">
        <w:t xml:space="preserve">My comment (only for understanding): </w:t>
      </w:r>
    </w:p>
    <w:p w:rsidR="001D2643" w:rsidRDefault="001D2643">
      <w:pPr>
        <w:pStyle w:val="CommentText"/>
      </w:pPr>
    </w:p>
    <w:p w:rsidR="008D71A3" w:rsidRDefault="0045447D">
      <w:pPr>
        <w:pStyle w:val="CommentText"/>
      </w:pPr>
      <w:r>
        <w:t xml:space="preserve">The context is the 2020 </w:t>
      </w:r>
      <w:proofErr w:type="spellStart"/>
      <w:r>
        <w:t>ad.</w:t>
      </w:r>
      <w:proofErr w:type="spellEnd"/>
    </w:p>
  </w:comment>
  <w:comment w:id="761" w:author="user" w:date="2020-11-16T13:51:00Z" w:initials="u">
    <w:p w:rsidR="009F114E" w:rsidRDefault="009F114E">
      <w:pPr>
        <w:pStyle w:val="CommentText"/>
      </w:pPr>
      <w:r>
        <w:rPr>
          <w:rStyle w:val="CommentReference"/>
        </w:rPr>
        <w:annotationRef/>
      </w:r>
      <w:r>
        <w:t>The writer completes the sentence.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trackRevisions/>
  <w:defaultTabStop w:val="720"/>
  <w:characterSpacingControl w:val="doNotCompress"/>
  <w:compat/>
  <w:rsids>
    <w:rsidRoot w:val="003736AE"/>
    <w:rsid w:val="0001155C"/>
    <w:rsid w:val="00014723"/>
    <w:rsid w:val="00017F16"/>
    <w:rsid w:val="00041B50"/>
    <w:rsid w:val="0005589C"/>
    <w:rsid w:val="0006760C"/>
    <w:rsid w:val="00084D76"/>
    <w:rsid w:val="00093ABF"/>
    <w:rsid w:val="00096EC1"/>
    <w:rsid w:val="000A0040"/>
    <w:rsid w:val="0010422A"/>
    <w:rsid w:val="00131050"/>
    <w:rsid w:val="00172CEA"/>
    <w:rsid w:val="001A1B33"/>
    <w:rsid w:val="001D2643"/>
    <w:rsid w:val="002014B9"/>
    <w:rsid w:val="0020545A"/>
    <w:rsid w:val="002239ED"/>
    <w:rsid w:val="00232018"/>
    <w:rsid w:val="00272F58"/>
    <w:rsid w:val="0027774C"/>
    <w:rsid w:val="002B44C9"/>
    <w:rsid w:val="002C2B77"/>
    <w:rsid w:val="002F5EC4"/>
    <w:rsid w:val="003038D4"/>
    <w:rsid w:val="003206DD"/>
    <w:rsid w:val="00322EAE"/>
    <w:rsid w:val="00323E6F"/>
    <w:rsid w:val="00326891"/>
    <w:rsid w:val="003736AE"/>
    <w:rsid w:val="003870C5"/>
    <w:rsid w:val="003904AC"/>
    <w:rsid w:val="003904B2"/>
    <w:rsid w:val="00392574"/>
    <w:rsid w:val="003A647C"/>
    <w:rsid w:val="003C6501"/>
    <w:rsid w:val="003D17A1"/>
    <w:rsid w:val="003F1D53"/>
    <w:rsid w:val="00420DE7"/>
    <w:rsid w:val="0043137B"/>
    <w:rsid w:val="004417CF"/>
    <w:rsid w:val="0045447D"/>
    <w:rsid w:val="004612E4"/>
    <w:rsid w:val="00462DB8"/>
    <w:rsid w:val="00472CDD"/>
    <w:rsid w:val="00474C74"/>
    <w:rsid w:val="00475616"/>
    <w:rsid w:val="00476769"/>
    <w:rsid w:val="00494C00"/>
    <w:rsid w:val="004B2BEE"/>
    <w:rsid w:val="004B626F"/>
    <w:rsid w:val="004C0FF1"/>
    <w:rsid w:val="004D54B9"/>
    <w:rsid w:val="004F58DC"/>
    <w:rsid w:val="00514560"/>
    <w:rsid w:val="005377DA"/>
    <w:rsid w:val="00542736"/>
    <w:rsid w:val="00556A75"/>
    <w:rsid w:val="00566DFE"/>
    <w:rsid w:val="0059197E"/>
    <w:rsid w:val="005B04DD"/>
    <w:rsid w:val="005B6005"/>
    <w:rsid w:val="005C7B04"/>
    <w:rsid w:val="005F646C"/>
    <w:rsid w:val="00612EB0"/>
    <w:rsid w:val="00614A3B"/>
    <w:rsid w:val="00634547"/>
    <w:rsid w:val="006370BF"/>
    <w:rsid w:val="006371E4"/>
    <w:rsid w:val="00664545"/>
    <w:rsid w:val="0067326D"/>
    <w:rsid w:val="0067343A"/>
    <w:rsid w:val="0068404E"/>
    <w:rsid w:val="006B6014"/>
    <w:rsid w:val="006C2B86"/>
    <w:rsid w:val="006D008B"/>
    <w:rsid w:val="006E050E"/>
    <w:rsid w:val="006E655E"/>
    <w:rsid w:val="00704577"/>
    <w:rsid w:val="00782F24"/>
    <w:rsid w:val="007872FB"/>
    <w:rsid w:val="00796D3C"/>
    <w:rsid w:val="007A69F9"/>
    <w:rsid w:val="008061DA"/>
    <w:rsid w:val="00813511"/>
    <w:rsid w:val="00814FEC"/>
    <w:rsid w:val="0081515F"/>
    <w:rsid w:val="00826B09"/>
    <w:rsid w:val="00854D69"/>
    <w:rsid w:val="00871770"/>
    <w:rsid w:val="00874849"/>
    <w:rsid w:val="008931A9"/>
    <w:rsid w:val="008C3B76"/>
    <w:rsid w:val="008D71A3"/>
    <w:rsid w:val="008F3C05"/>
    <w:rsid w:val="00901634"/>
    <w:rsid w:val="0093097D"/>
    <w:rsid w:val="00971ED0"/>
    <w:rsid w:val="009769D0"/>
    <w:rsid w:val="009B10D2"/>
    <w:rsid w:val="009C440D"/>
    <w:rsid w:val="009E1D54"/>
    <w:rsid w:val="009F114E"/>
    <w:rsid w:val="00A00441"/>
    <w:rsid w:val="00A23BA9"/>
    <w:rsid w:val="00A400F5"/>
    <w:rsid w:val="00A573C7"/>
    <w:rsid w:val="00A92655"/>
    <w:rsid w:val="00A93C76"/>
    <w:rsid w:val="00AC70AA"/>
    <w:rsid w:val="00AD5A5A"/>
    <w:rsid w:val="00AF2686"/>
    <w:rsid w:val="00B05DF6"/>
    <w:rsid w:val="00B149B2"/>
    <w:rsid w:val="00B2133A"/>
    <w:rsid w:val="00B839C2"/>
    <w:rsid w:val="00B84C3E"/>
    <w:rsid w:val="00B856E1"/>
    <w:rsid w:val="00BA7493"/>
    <w:rsid w:val="00BD3D40"/>
    <w:rsid w:val="00BD47A7"/>
    <w:rsid w:val="00C10BE5"/>
    <w:rsid w:val="00C164B1"/>
    <w:rsid w:val="00C21F69"/>
    <w:rsid w:val="00C3644A"/>
    <w:rsid w:val="00C62A85"/>
    <w:rsid w:val="00C73479"/>
    <w:rsid w:val="00C93F54"/>
    <w:rsid w:val="00C97572"/>
    <w:rsid w:val="00CC3AAE"/>
    <w:rsid w:val="00CF2CD3"/>
    <w:rsid w:val="00D03992"/>
    <w:rsid w:val="00D163DF"/>
    <w:rsid w:val="00D2466F"/>
    <w:rsid w:val="00D410CF"/>
    <w:rsid w:val="00D45EE8"/>
    <w:rsid w:val="00D56A2E"/>
    <w:rsid w:val="00D8387D"/>
    <w:rsid w:val="00DA0F7A"/>
    <w:rsid w:val="00DA1506"/>
    <w:rsid w:val="00DB0CB5"/>
    <w:rsid w:val="00DF37CB"/>
    <w:rsid w:val="00DF5982"/>
    <w:rsid w:val="00E10FF3"/>
    <w:rsid w:val="00E30BD9"/>
    <w:rsid w:val="00E3452A"/>
    <w:rsid w:val="00EA22A6"/>
    <w:rsid w:val="00EA50D3"/>
    <w:rsid w:val="00EE1836"/>
    <w:rsid w:val="00F01377"/>
    <w:rsid w:val="00F16421"/>
    <w:rsid w:val="00F368E4"/>
    <w:rsid w:val="00F37363"/>
    <w:rsid w:val="00F564EB"/>
    <w:rsid w:val="00F7264E"/>
    <w:rsid w:val="00F91785"/>
    <w:rsid w:val="00F96D7F"/>
    <w:rsid w:val="00FB7490"/>
    <w:rsid w:val="00FF693A"/>
    <w:rsid w:val="00FF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36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736AE"/>
  </w:style>
  <w:style w:type="character" w:customStyle="1" w:styleId="spellingerror">
    <w:name w:val="spellingerror"/>
    <w:basedOn w:val="DefaultParagraphFont"/>
    <w:rsid w:val="003736AE"/>
  </w:style>
  <w:style w:type="character" w:customStyle="1" w:styleId="eop">
    <w:name w:val="eop"/>
    <w:basedOn w:val="DefaultParagraphFont"/>
    <w:rsid w:val="003736AE"/>
  </w:style>
  <w:style w:type="character" w:styleId="Hyperlink">
    <w:name w:val="Hyperlink"/>
    <w:basedOn w:val="DefaultParagraphFont"/>
    <w:uiPriority w:val="99"/>
    <w:unhideWhenUsed/>
    <w:rsid w:val="00D410C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3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B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B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B76"/>
    <w:rPr>
      <w:b/>
      <w:bCs/>
    </w:rPr>
  </w:style>
  <w:style w:type="paragraph" w:styleId="Revision">
    <w:name w:val="Revision"/>
    <w:hidden/>
    <w:uiPriority w:val="99"/>
    <w:semiHidden/>
    <w:rsid w:val="008C3B76"/>
  </w:style>
  <w:style w:type="paragraph" w:styleId="BalloonText">
    <w:name w:val="Balloon Text"/>
    <w:basedOn w:val="Normal"/>
    <w:link w:val="BalloonTextChar"/>
    <w:uiPriority w:val="99"/>
    <w:semiHidden/>
    <w:unhideWhenUsed/>
    <w:rsid w:val="008C3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Adam Zimmerman</dc:creator>
  <cp:lastModifiedBy>user</cp:lastModifiedBy>
  <cp:revision>171</cp:revision>
  <dcterms:created xsi:type="dcterms:W3CDTF">2020-11-04T07:06:00Z</dcterms:created>
  <dcterms:modified xsi:type="dcterms:W3CDTF">2020-12-11T10:40:00Z</dcterms:modified>
</cp:coreProperties>
</file>